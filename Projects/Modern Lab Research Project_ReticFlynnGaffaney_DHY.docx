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1B85" w:rsidRDefault="00DF4D1F">
      <w:pPr>
        <w:spacing w:before="240" w:after="240"/>
        <w:jc w:val="center"/>
        <w:rPr>
          <w:b/>
          <w:sz w:val="24"/>
          <w:szCs w:val="24"/>
        </w:rPr>
      </w:pPr>
      <w:r>
        <w:rPr>
          <w:b/>
          <w:sz w:val="24"/>
          <w:szCs w:val="24"/>
        </w:rPr>
        <w:t xml:space="preserve">[TITLE] </w:t>
      </w:r>
    </w:p>
    <w:p w14:paraId="00000002" w14:textId="77777777" w:rsidR="006B1B85" w:rsidRDefault="00DF4D1F">
      <w:pPr>
        <w:spacing w:before="240" w:after="240"/>
        <w:jc w:val="center"/>
        <w:rPr>
          <w:sz w:val="24"/>
          <w:szCs w:val="24"/>
        </w:rPr>
      </w:pPr>
      <w:r>
        <w:rPr>
          <w:sz w:val="24"/>
          <w:szCs w:val="24"/>
        </w:rPr>
        <w:t>Daniel Retic, Eleanor Flynn, Sean Gaffaney</w:t>
      </w:r>
    </w:p>
    <w:p w14:paraId="00000003" w14:textId="77777777" w:rsidR="006B1B85" w:rsidRDefault="00DF4D1F">
      <w:pPr>
        <w:spacing w:before="240" w:after="240"/>
        <w:rPr>
          <w:b/>
          <w:sz w:val="24"/>
          <w:szCs w:val="24"/>
        </w:rPr>
      </w:pPr>
      <w:r>
        <w:rPr>
          <w:b/>
          <w:sz w:val="24"/>
          <w:szCs w:val="24"/>
        </w:rPr>
        <w:t>1.</w:t>
      </w:r>
      <w:r>
        <w:rPr>
          <w:sz w:val="24"/>
          <w:szCs w:val="24"/>
        </w:rPr>
        <w:t xml:space="preserve">   </w:t>
      </w:r>
      <w:r>
        <w:rPr>
          <w:b/>
          <w:sz w:val="24"/>
          <w:szCs w:val="24"/>
        </w:rPr>
        <w:t>Summary</w:t>
      </w:r>
    </w:p>
    <w:p w14:paraId="00000004" w14:textId="77777777" w:rsidR="006B1B85" w:rsidRDefault="00DF4D1F">
      <w:pPr>
        <w:spacing w:before="240" w:after="240"/>
        <w:rPr>
          <w:b/>
          <w:sz w:val="24"/>
          <w:szCs w:val="24"/>
          <w:highlight w:val="yellow"/>
        </w:rPr>
      </w:pPr>
      <w:r>
        <w:rPr>
          <w:b/>
          <w:sz w:val="24"/>
          <w:szCs w:val="24"/>
          <w:highlight w:val="yellow"/>
        </w:rPr>
        <w:t>Here you should briefly summarize the work you would like to do. The three main ideas a proposal should communicate are: (1) Communicating novelty and/or importance of the study (why it should be done), (2) Explaining proposed work with specificity (what will be done), and (3) Methods and techniques to be employed (how it will be done). All three should appear briefly in the summary before appearing in more detail in the following sections.</w:t>
      </w:r>
    </w:p>
    <w:p w14:paraId="00000005" w14:textId="77777777" w:rsidR="006B1B85" w:rsidRDefault="00DF4D1F">
      <w:pPr>
        <w:spacing w:before="240" w:after="240"/>
        <w:rPr>
          <w:sz w:val="24"/>
          <w:szCs w:val="24"/>
        </w:rPr>
      </w:pPr>
      <w:r>
        <w:rPr>
          <w:b/>
          <w:sz w:val="24"/>
          <w:szCs w:val="24"/>
        </w:rPr>
        <w:tab/>
      </w:r>
      <w:commentRangeStart w:id="0"/>
      <w:r>
        <w:rPr>
          <w:sz w:val="24"/>
          <w:szCs w:val="24"/>
        </w:rPr>
        <w:t xml:space="preserve">Different crystal structures yield different dielectric constants. </w:t>
      </w:r>
      <w:commentRangeEnd w:id="0"/>
      <w:r w:rsidR="006073BA">
        <w:rPr>
          <w:rStyle w:val="CommentReference"/>
        </w:rPr>
        <w:commentReference w:id="0"/>
      </w:r>
      <w:r>
        <w:rPr>
          <w:sz w:val="24"/>
          <w:szCs w:val="24"/>
        </w:rPr>
        <w:t xml:space="preserve">For this project we want to see how changing atoms in a silicon crystal affects the change in the dielectric constant. </w:t>
      </w:r>
      <w:commentRangeStart w:id="1"/>
      <w:r>
        <w:rPr>
          <w:sz w:val="24"/>
          <w:szCs w:val="24"/>
        </w:rPr>
        <w:t>We will gradually add more carbon atoms to the silicon unit cell</w:t>
      </w:r>
      <w:commentRangeEnd w:id="1"/>
      <w:r w:rsidR="006073BA">
        <w:rPr>
          <w:rStyle w:val="CommentReference"/>
        </w:rPr>
        <w:commentReference w:id="1"/>
      </w:r>
      <w:r>
        <w:rPr>
          <w:sz w:val="24"/>
          <w:szCs w:val="24"/>
        </w:rPr>
        <w:t xml:space="preserve">. </w:t>
      </w:r>
      <w:commentRangeStart w:id="2"/>
      <w:r>
        <w:rPr>
          <w:sz w:val="24"/>
          <w:szCs w:val="24"/>
        </w:rPr>
        <w:t>Carbon was chosen because both carbon and silicon can create the same diamond-shaped unit cell</w:t>
      </w:r>
      <w:commentRangeEnd w:id="2"/>
      <w:r w:rsidR="00EA0CAF">
        <w:rPr>
          <w:rStyle w:val="CommentReference"/>
        </w:rPr>
        <w:commentReference w:id="2"/>
      </w:r>
      <w:r>
        <w:rPr>
          <w:sz w:val="24"/>
          <w:szCs w:val="24"/>
        </w:rPr>
        <w:t>.</w:t>
      </w:r>
    </w:p>
    <w:p w14:paraId="00000006" w14:textId="77777777" w:rsidR="006B1B85" w:rsidRDefault="00DF4D1F">
      <w:pPr>
        <w:spacing w:before="240" w:after="240"/>
        <w:rPr>
          <w:sz w:val="24"/>
          <w:szCs w:val="24"/>
        </w:rPr>
      </w:pPr>
      <w:r>
        <w:rPr>
          <w:b/>
          <w:sz w:val="24"/>
          <w:szCs w:val="24"/>
        </w:rPr>
        <w:t>2.</w:t>
      </w:r>
      <w:r>
        <w:rPr>
          <w:sz w:val="24"/>
          <w:szCs w:val="24"/>
        </w:rPr>
        <w:t xml:space="preserve">   </w:t>
      </w:r>
      <w:r>
        <w:rPr>
          <w:b/>
          <w:sz w:val="24"/>
          <w:szCs w:val="24"/>
        </w:rPr>
        <w:t>Scientific Background</w:t>
      </w:r>
    </w:p>
    <w:p w14:paraId="00000007" w14:textId="77777777" w:rsidR="006B1B85" w:rsidRDefault="00DF4D1F">
      <w:pPr>
        <w:spacing w:before="240" w:after="240"/>
        <w:rPr>
          <w:sz w:val="24"/>
          <w:szCs w:val="24"/>
        </w:rPr>
      </w:pPr>
      <w:r>
        <w:rPr>
          <w:sz w:val="24"/>
          <w:szCs w:val="24"/>
        </w:rPr>
        <w:t>The dielectric constant, also known as relative permittivity, is a unitless measure that relates the permittivity of a material to the permittivity of free space. It can also be written as a ratio of the capacitance of the material to the capacitance of free space. Some things that influence the dielectric constant are frequency, temperature, structure, moisture, and morphology.</w:t>
      </w:r>
      <w:commentRangeStart w:id="3"/>
      <w:r>
        <w:rPr>
          <w:sz w:val="24"/>
          <w:szCs w:val="24"/>
        </w:rPr>
        <w:t xml:space="preserve"> </w:t>
      </w:r>
      <w:commentRangeEnd w:id="3"/>
      <w:r w:rsidR="006073BA">
        <w:rPr>
          <w:rStyle w:val="CommentReference"/>
        </w:rPr>
        <w:commentReference w:id="3"/>
      </w:r>
    </w:p>
    <w:p w14:paraId="00000008" w14:textId="77777777" w:rsidR="006B1B85" w:rsidRDefault="00DF4D1F">
      <w:pPr>
        <w:spacing w:before="240" w:after="240"/>
        <w:rPr>
          <w:sz w:val="24"/>
          <w:szCs w:val="24"/>
        </w:rPr>
      </w:pPr>
      <w:r>
        <w:rPr>
          <w:sz w:val="24"/>
          <w:szCs w:val="24"/>
        </w:rPr>
        <w:t xml:space="preserve">The dielectric constant also determines certain characteristics of the material. Materials with a high dielectric constant are more resistive, which makes them better insulators, </w:t>
      </w:r>
      <w:commentRangeStart w:id="4"/>
      <w:r>
        <w:rPr>
          <w:sz w:val="24"/>
          <w:szCs w:val="24"/>
        </w:rPr>
        <w:t>therefore they are poor capacitors</w:t>
      </w:r>
      <w:commentRangeEnd w:id="4"/>
      <w:r w:rsidR="00A0770C">
        <w:rPr>
          <w:rStyle w:val="CommentReference"/>
        </w:rPr>
        <w:commentReference w:id="4"/>
      </w:r>
      <w:r>
        <w:rPr>
          <w:sz w:val="24"/>
          <w:szCs w:val="24"/>
        </w:rPr>
        <w:t xml:space="preserve">, and capacitors are highly polarizable. Therefore, using the dielectric constant, the capacitance and polarizability can be predicted for a given material. </w:t>
      </w:r>
      <w:commentRangeStart w:id="5"/>
      <w:r>
        <w:rPr>
          <w:sz w:val="24"/>
          <w:szCs w:val="24"/>
        </w:rPr>
        <w:t xml:space="preserve">Some areas this knowledge is used include energy storage, electronic packaging, and embedded </w:t>
      </w:r>
      <w:commentRangeStart w:id="6"/>
      <w:r>
        <w:rPr>
          <w:sz w:val="24"/>
          <w:szCs w:val="24"/>
        </w:rPr>
        <w:t>capacitors</w:t>
      </w:r>
      <w:commentRangeEnd w:id="6"/>
      <w:r w:rsidR="00A0770C">
        <w:rPr>
          <w:rStyle w:val="CommentReference"/>
        </w:rPr>
        <w:commentReference w:id="6"/>
      </w:r>
      <w:r>
        <w:rPr>
          <w:sz w:val="24"/>
          <w:szCs w:val="24"/>
        </w:rPr>
        <w:t>.</w:t>
      </w:r>
      <w:commentRangeEnd w:id="5"/>
      <w:r w:rsidR="00A0770C">
        <w:rPr>
          <w:rStyle w:val="CommentReference"/>
        </w:rPr>
        <w:commentReference w:id="5"/>
      </w:r>
    </w:p>
    <w:p w14:paraId="00000009" w14:textId="77777777" w:rsidR="006B1B85" w:rsidRDefault="00DF4D1F">
      <w:pPr>
        <w:spacing w:before="240" w:after="240"/>
        <w:rPr>
          <w:b/>
          <w:sz w:val="24"/>
          <w:szCs w:val="24"/>
        </w:rPr>
      </w:pPr>
      <w:r>
        <w:rPr>
          <w:b/>
          <w:sz w:val="24"/>
          <w:szCs w:val="24"/>
        </w:rPr>
        <w:t>3.</w:t>
      </w:r>
      <w:r>
        <w:rPr>
          <w:sz w:val="24"/>
          <w:szCs w:val="24"/>
        </w:rPr>
        <w:t xml:space="preserve">   </w:t>
      </w:r>
      <w:r>
        <w:rPr>
          <w:b/>
          <w:sz w:val="24"/>
          <w:szCs w:val="24"/>
        </w:rPr>
        <w:t>Proposed Research</w:t>
      </w:r>
    </w:p>
    <w:p w14:paraId="0000000A" w14:textId="207383EA" w:rsidR="006B1B85" w:rsidRDefault="00DF4D1F">
      <w:pPr>
        <w:spacing w:before="240" w:after="240"/>
        <w:rPr>
          <w:sz w:val="24"/>
          <w:szCs w:val="24"/>
        </w:rPr>
      </w:pPr>
      <w:r>
        <w:rPr>
          <w:sz w:val="24"/>
          <w:szCs w:val="24"/>
        </w:rPr>
        <w:t xml:space="preserve">Swap out atoms in the silicon crystal unit cell with carbon atoms one by one to compare the modified crystals’ </w:t>
      </w:r>
      <w:commentRangeStart w:id="7"/>
      <w:proofErr w:type="spellStart"/>
      <w:r>
        <w:rPr>
          <w:sz w:val="24"/>
          <w:szCs w:val="24"/>
        </w:rPr>
        <w:t>dielectivitosity</w:t>
      </w:r>
      <w:proofErr w:type="spellEnd"/>
      <w:r>
        <w:rPr>
          <w:sz w:val="24"/>
          <w:szCs w:val="24"/>
        </w:rPr>
        <w:t>.</w:t>
      </w:r>
      <w:commentRangeEnd w:id="7"/>
      <w:r w:rsidR="00A0770C">
        <w:rPr>
          <w:rStyle w:val="CommentReference"/>
        </w:rPr>
        <w:commentReference w:id="7"/>
      </w:r>
      <w:r>
        <w:rPr>
          <w:sz w:val="24"/>
          <w:szCs w:val="24"/>
        </w:rPr>
        <w:t xml:space="preserve"> We will change each atom and then </w:t>
      </w:r>
      <w:commentRangeStart w:id="8"/>
      <w:r>
        <w:rPr>
          <w:sz w:val="24"/>
          <w:szCs w:val="24"/>
        </w:rPr>
        <w:t xml:space="preserve">relax it </w:t>
      </w:r>
      <w:commentRangeEnd w:id="8"/>
      <w:r w:rsidR="00A0770C">
        <w:rPr>
          <w:rStyle w:val="CommentReference"/>
        </w:rPr>
        <w:commentReference w:id="8"/>
      </w:r>
      <w:r>
        <w:rPr>
          <w:sz w:val="24"/>
          <w:szCs w:val="24"/>
        </w:rPr>
        <w:t>to its lowest energy state</w:t>
      </w:r>
      <w:commentRangeStart w:id="9"/>
      <w:r>
        <w:rPr>
          <w:sz w:val="24"/>
          <w:szCs w:val="24"/>
        </w:rPr>
        <w:t xml:space="preserve">. </w:t>
      </w:r>
      <w:commentRangeEnd w:id="9"/>
      <w:r w:rsidR="00DA0781">
        <w:rPr>
          <w:rStyle w:val="CommentReference"/>
        </w:rPr>
        <w:commentReference w:id="9"/>
      </w:r>
      <w:r>
        <w:rPr>
          <w:sz w:val="24"/>
          <w:szCs w:val="24"/>
        </w:rPr>
        <w:t xml:space="preserve">If </w:t>
      </w:r>
      <w:del w:id="10" w:author="Daniel Hickox-Young" w:date="2023-11-10T13:12:00Z">
        <w:r w:rsidDel="00EA0CAF">
          <w:rPr>
            <w:sz w:val="24"/>
            <w:szCs w:val="24"/>
          </w:rPr>
          <w:delText>times allow</w:delText>
        </w:r>
      </w:del>
      <w:ins w:id="11" w:author="Daniel Hickox-Young" w:date="2023-11-10T13:12:00Z">
        <w:r w:rsidR="00EA0CAF">
          <w:rPr>
            <w:sz w:val="24"/>
            <w:szCs w:val="24"/>
          </w:rPr>
          <w:t>time allows,</w:t>
        </w:r>
      </w:ins>
      <w:r>
        <w:rPr>
          <w:sz w:val="24"/>
          <w:szCs w:val="24"/>
        </w:rPr>
        <w:t xml:space="preserve"> we want to also see how symmetry</w:t>
      </w:r>
      <w:del w:id="12" w:author="Daniel Hickox-Young" w:date="2023-11-10T13:12:00Z">
        <w:r w:rsidDel="00EA0CAF">
          <w:rPr>
            <w:sz w:val="24"/>
            <w:szCs w:val="24"/>
          </w:rPr>
          <w:delText xml:space="preserve"> </w:delText>
        </w:r>
      </w:del>
    </w:p>
    <w:p w14:paraId="0000000B" w14:textId="77777777" w:rsidR="006B1B85" w:rsidRDefault="00DF4D1F">
      <w:pPr>
        <w:spacing w:before="240" w:after="240"/>
        <w:rPr>
          <w:sz w:val="24"/>
          <w:szCs w:val="24"/>
        </w:rPr>
      </w:pPr>
      <w:commentRangeStart w:id="13"/>
      <w:r>
        <w:rPr>
          <w:b/>
          <w:sz w:val="24"/>
          <w:szCs w:val="24"/>
        </w:rPr>
        <w:t>4.</w:t>
      </w:r>
      <w:r>
        <w:rPr>
          <w:sz w:val="24"/>
          <w:szCs w:val="24"/>
        </w:rPr>
        <w:t xml:space="preserve">   </w:t>
      </w:r>
      <w:r>
        <w:rPr>
          <w:b/>
          <w:sz w:val="24"/>
          <w:szCs w:val="24"/>
        </w:rPr>
        <w:t>Methods</w:t>
      </w:r>
      <w:commentRangeEnd w:id="13"/>
      <w:r w:rsidR="00DA0781">
        <w:rPr>
          <w:rStyle w:val="CommentReference"/>
        </w:rPr>
        <w:commentReference w:id="13"/>
      </w:r>
    </w:p>
    <w:p w14:paraId="0000000C" w14:textId="77777777" w:rsidR="006B1B85" w:rsidRDefault="00DF4D1F">
      <w:pPr>
        <w:rPr>
          <w:sz w:val="24"/>
          <w:szCs w:val="24"/>
        </w:rPr>
      </w:pPr>
      <w:r>
        <w:br w:type="page"/>
      </w:r>
    </w:p>
    <w:p w14:paraId="0000000D" w14:textId="77777777" w:rsidR="006B1B85" w:rsidRDefault="00DF4D1F">
      <w:pPr>
        <w:jc w:val="center"/>
        <w:rPr>
          <w:sz w:val="24"/>
          <w:szCs w:val="24"/>
        </w:rPr>
      </w:pPr>
      <w:r>
        <w:rPr>
          <w:sz w:val="24"/>
          <w:szCs w:val="24"/>
        </w:rPr>
        <w:lastRenderedPageBreak/>
        <w:t>Sources</w:t>
      </w:r>
    </w:p>
    <w:p w14:paraId="0000000E" w14:textId="77777777" w:rsidR="006B1B85" w:rsidRDefault="00DF4D1F">
      <w:pPr>
        <w:jc w:val="center"/>
        <w:rPr>
          <w:sz w:val="24"/>
          <w:szCs w:val="24"/>
        </w:rPr>
      </w:pPr>
      <w:hyperlink r:id="rId8">
        <w:r>
          <w:rPr>
            <w:color w:val="1155CC"/>
            <w:sz w:val="24"/>
            <w:szCs w:val="24"/>
            <w:u w:val="single"/>
          </w:rPr>
          <w:t>https://omnexus.specialchem.com/polymer-properties/properties/dielectric-constant</w:t>
        </w:r>
      </w:hyperlink>
      <w:r>
        <w:rPr>
          <w:sz w:val="24"/>
          <w:szCs w:val="24"/>
        </w:rPr>
        <w:t xml:space="preserve"> </w:t>
      </w:r>
    </w:p>
    <w:p w14:paraId="0000000F" w14:textId="77777777" w:rsidR="006B1B85" w:rsidRDefault="00DF4D1F">
      <w:pPr>
        <w:jc w:val="center"/>
        <w:rPr>
          <w:sz w:val="24"/>
          <w:szCs w:val="24"/>
        </w:rPr>
      </w:pPr>
      <w:hyperlink r:id="rId9">
        <w:r>
          <w:rPr>
            <w:color w:val="1155CC"/>
            <w:sz w:val="24"/>
            <w:szCs w:val="24"/>
            <w:u w:val="single"/>
          </w:rPr>
          <w:t>https://pranabdas.github.io/espresso/hands-on/epsilon</w:t>
        </w:r>
      </w:hyperlink>
    </w:p>
    <w:p w14:paraId="00000010" w14:textId="77777777" w:rsidR="006B1B85" w:rsidRDefault="006B1B85">
      <w:pPr>
        <w:jc w:val="center"/>
        <w:rPr>
          <w:sz w:val="24"/>
          <w:szCs w:val="24"/>
        </w:rPr>
      </w:pPr>
    </w:p>
    <w:sectPr w:rsidR="006B1B8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Hickox-Young" w:date="2023-11-10T13:22:00Z" w:initials="DHY">
    <w:p w14:paraId="7488FF88" w14:textId="77777777" w:rsidR="006073BA" w:rsidRDefault="006073BA" w:rsidP="009A4C02">
      <w:pPr>
        <w:pStyle w:val="CommentText"/>
      </w:pPr>
      <w:r>
        <w:rPr>
          <w:rStyle w:val="CommentReference"/>
        </w:rPr>
        <w:annotationRef/>
      </w:r>
      <w:r>
        <w:t>This is pretty broad start haha, let's be a little more specific. Maybe look up what determines the dielectric constant, and start there. This will help explain why swapping C and Si atoms will change dielectric constant and help you come up with hypothesis.</w:t>
      </w:r>
    </w:p>
  </w:comment>
  <w:comment w:id="1" w:author="Daniel Hickox-Young" w:date="2023-11-10T13:27:00Z" w:initials="DHY">
    <w:p w14:paraId="412D09CF" w14:textId="77777777" w:rsidR="006073BA" w:rsidRDefault="006073BA" w:rsidP="005133AB">
      <w:pPr>
        <w:pStyle w:val="CommentText"/>
      </w:pPr>
      <w:r>
        <w:rPr>
          <w:rStyle w:val="CommentReference"/>
        </w:rPr>
        <w:annotationRef/>
      </w:r>
      <w:r>
        <w:t>I think you mean to say that you will gradually replace Si atoms with Carbon atoms?</w:t>
      </w:r>
    </w:p>
  </w:comment>
  <w:comment w:id="2" w:author="Daniel Hickox-Young" w:date="2023-11-10T13:08:00Z" w:initials="DHY">
    <w:p w14:paraId="45A2A648" w14:textId="4FF53294" w:rsidR="006073BA" w:rsidRDefault="00EA0CAF" w:rsidP="00C47B12">
      <w:pPr>
        <w:pStyle w:val="CommentText"/>
      </w:pPr>
      <w:r>
        <w:rPr>
          <w:rStyle w:val="CommentReference"/>
        </w:rPr>
        <w:annotationRef/>
      </w:r>
      <w:r w:rsidR="006073BA">
        <w:t>A great reason to choose this combination!</w:t>
      </w:r>
      <w:r w:rsidR="006073BA">
        <w:br/>
        <w:t>I would close your summary with a prediction of what you expect to see. Or at least what you expect to find out.</w:t>
      </w:r>
    </w:p>
  </w:comment>
  <w:comment w:id="3" w:author="Daniel Hickox-Young" w:date="2023-11-10T13:27:00Z" w:initials="DHY">
    <w:p w14:paraId="6A130E9E" w14:textId="77777777" w:rsidR="006073BA" w:rsidRDefault="006073BA" w:rsidP="00BB4DF6">
      <w:pPr>
        <w:pStyle w:val="CommentText"/>
      </w:pPr>
      <w:r>
        <w:rPr>
          <w:rStyle w:val="CommentReference"/>
        </w:rPr>
        <w:annotationRef/>
      </w:r>
      <w:r>
        <w:t>This would be a great place for a figure explaining dielectric constant!</w:t>
      </w:r>
    </w:p>
  </w:comment>
  <w:comment w:id="4" w:author="Daniel Hickox-Young" w:date="2023-11-10T13:28:00Z" w:initials="DHY">
    <w:p w14:paraId="68D8C0B4" w14:textId="77777777" w:rsidR="00A0770C" w:rsidRDefault="00A0770C" w:rsidP="00CC540B">
      <w:pPr>
        <w:pStyle w:val="CommentText"/>
      </w:pPr>
      <w:r>
        <w:rPr>
          <w:rStyle w:val="CommentReference"/>
        </w:rPr>
        <w:annotationRef/>
      </w:r>
      <w:r>
        <w:t>A high dielectric constant makes a bad capacitor? Maybe check that.</w:t>
      </w:r>
    </w:p>
  </w:comment>
  <w:comment w:id="6" w:author="Daniel Hickox-Young" w:date="2023-11-10T13:35:00Z" w:initials="DHY">
    <w:p w14:paraId="78C9E0B1" w14:textId="77777777" w:rsidR="00A0770C" w:rsidRDefault="00A0770C" w:rsidP="00F523FD">
      <w:pPr>
        <w:pStyle w:val="CommentText"/>
      </w:pPr>
      <w:r>
        <w:rPr>
          <w:rStyle w:val="CommentReference"/>
        </w:rPr>
        <w:annotationRef/>
      </w:r>
      <w:r>
        <w:t>In the next paragraph, I would go into detail regarding what factors control dielectric constant.</w:t>
      </w:r>
    </w:p>
  </w:comment>
  <w:comment w:id="5" w:author="Daniel Hickox-Young" w:date="2023-11-10T13:34:00Z" w:initials="DHY">
    <w:p w14:paraId="14572232" w14:textId="581CD430" w:rsidR="00A0770C" w:rsidRDefault="00A0770C" w:rsidP="00784807">
      <w:pPr>
        <w:pStyle w:val="CommentText"/>
      </w:pPr>
      <w:r>
        <w:rPr>
          <w:rStyle w:val="CommentReference"/>
        </w:rPr>
        <w:annotationRef/>
      </w:r>
      <w:r>
        <w:t>Great applications. Make sure you cite your reference here. Physics papers tend to use endnotes, so you'll have a number [1] and then your references will appear at the end in the order of appearance.</w:t>
      </w:r>
    </w:p>
  </w:comment>
  <w:comment w:id="7" w:author="Daniel Hickox-Young" w:date="2023-11-10T13:36:00Z" w:initials="DHY">
    <w:p w14:paraId="1808B616" w14:textId="77777777" w:rsidR="00A0770C" w:rsidRDefault="00A0770C" w:rsidP="004C6084">
      <w:pPr>
        <w:pStyle w:val="CommentText"/>
      </w:pPr>
      <w:r>
        <w:rPr>
          <w:rStyle w:val="CommentReference"/>
        </w:rPr>
        <w:annotationRef/>
      </w:r>
      <w:r>
        <w:t>Ha!</w:t>
      </w:r>
    </w:p>
  </w:comment>
  <w:comment w:id="8" w:author="Daniel Hickox-Young" w:date="2023-11-10T13:37:00Z" w:initials="DHY">
    <w:p w14:paraId="2B68B0F3" w14:textId="77777777" w:rsidR="00A0770C" w:rsidRDefault="00A0770C" w:rsidP="004B6CB4">
      <w:pPr>
        <w:pStyle w:val="CommentText"/>
      </w:pPr>
      <w:r>
        <w:rPr>
          <w:rStyle w:val="CommentReference"/>
        </w:rPr>
        <w:annotationRef/>
      </w:r>
      <w:r>
        <w:t>Relax what? Be specific. (I assume you mean lattice constant and/or atomic positions? I would maybe start with lattice constant alone first and see what you learn, then do a second trial with relaxed positions.)</w:t>
      </w:r>
    </w:p>
  </w:comment>
  <w:comment w:id="9" w:author="Daniel Hickox-Young" w:date="2023-11-10T13:39:00Z" w:initials="DHY">
    <w:p w14:paraId="06693767" w14:textId="77777777" w:rsidR="00DA0781" w:rsidRDefault="00DA0781">
      <w:pPr>
        <w:pStyle w:val="CommentText"/>
      </w:pPr>
      <w:r>
        <w:rPr>
          <w:rStyle w:val="CommentReference"/>
        </w:rPr>
        <w:annotationRef/>
      </w:r>
      <w:r>
        <w:t>Be a little more specific. Are you planning to sample every possible unique combination of sites in a single unit cell? Just a few?</w:t>
      </w:r>
    </w:p>
    <w:p w14:paraId="0D7F1D99" w14:textId="77777777" w:rsidR="00DA0781" w:rsidRDefault="00DA0781">
      <w:pPr>
        <w:pStyle w:val="CommentText"/>
      </w:pPr>
    </w:p>
    <w:p w14:paraId="23554142" w14:textId="77777777" w:rsidR="00DA0781" w:rsidRDefault="00DA0781" w:rsidP="009639CE">
      <w:pPr>
        <w:pStyle w:val="CommentText"/>
      </w:pPr>
      <w:r>
        <w:t>Also next I would add what you expect to happen. What are the known dielectric constants of C and Si? Do you expect the result to be somewhere in the middle? Do expect relaxing positions vs lattice constants to give different answers?</w:t>
      </w:r>
    </w:p>
  </w:comment>
  <w:comment w:id="13" w:author="Daniel Hickox-Young" w:date="2023-11-10T13:40:00Z" w:initials="DHY">
    <w:p w14:paraId="58BB93B9" w14:textId="77777777" w:rsidR="00DA0781" w:rsidRDefault="00DA0781" w:rsidP="00F02B02">
      <w:pPr>
        <w:pStyle w:val="CommentText"/>
      </w:pPr>
      <w:r>
        <w:rPr>
          <w:rStyle w:val="CommentReference"/>
        </w:rPr>
        <w:annotationRef/>
      </w:r>
      <w:r>
        <w:t>When you get a chance to fill this in, I would describe each step but reserve most of the detail for the dielectric constant calculation itself. What special parameters will you need to use? How will you read/report dielectric constant?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88FF88" w15:done="0"/>
  <w15:commentEx w15:paraId="412D09CF" w15:done="0"/>
  <w15:commentEx w15:paraId="45A2A648" w15:done="0"/>
  <w15:commentEx w15:paraId="6A130E9E" w15:done="0"/>
  <w15:commentEx w15:paraId="68D8C0B4" w15:done="0"/>
  <w15:commentEx w15:paraId="78C9E0B1" w15:done="0"/>
  <w15:commentEx w15:paraId="14572232" w15:done="0"/>
  <w15:commentEx w15:paraId="1808B616" w15:done="0"/>
  <w15:commentEx w15:paraId="2B68B0F3" w15:done="0"/>
  <w15:commentEx w15:paraId="23554142" w15:done="0"/>
  <w15:commentEx w15:paraId="58BB93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5BE7BF" w16cex:dateUtc="2023-11-10T19:22:00Z"/>
  <w16cex:commentExtensible w16cex:durableId="4B6CEC0A" w16cex:dateUtc="2023-11-10T19:27:00Z"/>
  <w16cex:commentExtensible w16cex:durableId="5D16070E" w16cex:dateUtc="2023-11-10T19:08:00Z"/>
  <w16cex:commentExtensible w16cex:durableId="4BACA743" w16cex:dateUtc="2023-11-10T19:27:00Z"/>
  <w16cex:commentExtensible w16cex:durableId="4B08F72B" w16cex:dateUtc="2023-11-10T19:28:00Z"/>
  <w16cex:commentExtensible w16cex:durableId="0ECAF885" w16cex:dateUtc="2023-11-10T19:35:00Z"/>
  <w16cex:commentExtensible w16cex:durableId="54D626A6" w16cex:dateUtc="2023-11-10T19:34:00Z"/>
  <w16cex:commentExtensible w16cex:durableId="746C34D5" w16cex:dateUtc="2023-11-10T19:36:00Z"/>
  <w16cex:commentExtensible w16cex:durableId="4EFED70E" w16cex:dateUtc="2023-11-10T19:37:00Z"/>
  <w16cex:commentExtensible w16cex:durableId="72249688" w16cex:dateUtc="2023-11-10T19:39:00Z"/>
  <w16cex:commentExtensible w16cex:durableId="29C3416B" w16cex:dateUtc="2023-11-10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8FF88" w16cid:durableId="045BE7BF"/>
  <w16cid:commentId w16cid:paraId="412D09CF" w16cid:durableId="4B6CEC0A"/>
  <w16cid:commentId w16cid:paraId="45A2A648" w16cid:durableId="5D16070E"/>
  <w16cid:commentId w16cid:paraId="6A130E9E" w16cid:durableId="4BACA743"/>
  <w16cid:commentId w16cid:paraId="68D8C0B4" w16cid:durableId="4B08F72B"/>
  <w16cid:commentId w16cid:paraId="78C9E0B1" w16cid:durableId="0ECAF885"/>
  <w16cid:commentId w16cid:paraId="14572232" w16cid:durableId="54D626A6"/>
  <w16cid:commentId w16cid:paraId="1808B616" w16cid:durableId="746C34D5"/>
  <w16cid:commentId w16cid:paraId="2B68B0F3" w16cid:durableId="4EFED70E"/>
  <w16cid:commentId w16cid:paraId="23554142" w16cid:durableId="72249688"/>
  <w16cid:commentId w16cid:paraId="58BB93B9" w16cid:durableId="29C34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ickox-Young">
    <w15:presenceInfo w15:providerId="Windows Live" w15:userId="024e74506f1ba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B85"/>
    <w:rsid w:val="00297527"/>
    <w:rsid w:val="006073BA"/>
    <w:rsid w:val="006B1B85"/>
    <w:rsid w:val="00A0770C"/>
    <w:rsid w:val="00DA0781"/>
    <w:rsid w:val="00DF4D1F"/>
    <w:rsid w:val="00EA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A319"/>
  <w15:docId w15:val="{8D4EB016-8CA6-44AB-8188-AF5B2DF7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A0CAF"/>
    <w:rPr>
      <w:sz w:val="16"/>
      <w:szCs w:val="16"/>
    </w:rPr>
  </w:style>
  <w:style w:type="paragraph" w:styleId="CommentText">
    <w:name w:val="annotation text"/>
    <w:basedOn w:val="Normal"/>
    <w:link w:val="CommentTextChar"/>
    <w:uiPriority w:val="99"/>
    <w:unhideWhenUsed/>
    <w:rsid w:val="00EA0CAF"/>
    <w:pPr>
      <w:spacing w:line="240" w:lineRule="auto"/>
    </w:pPr>
    <w:rPr>
      <w:sz w:val="20"/>
      <w:szCs w:val="20"/>
    </w:rPr>
  </w:style>
  <w:style w:type="character" w:customStyle="1" w:styleId="CommentTextChar">
    <w:name w:val="Comment Text Char"/>
    <w:basedOn w:val="DefaultParagraphFont"/>
    <w:link w:val="CommentText"/>
    <w:uiPriority w:val="99"/>
    <w:rsid w:val="00EA0CAF"/>
    <w:rPr>
      <w:sz w:val="20"/>
      <w:szCs w:val="20"/>
    </w:rPr>
  </w:style>
  <w:style w:type="paragraph" w:styleId="CommentSubject">
    <w:name w:val="annotation subject"/>
    <w:basedOn w:val="CommentText"/>
    <w:next w:val="CommentText"/>
    <w:link w:val="CommentSubjectChar"/>
    <w:uiPriority w:val="99"/>
    <w:semiHidden/>
    <w:unhideWhenUsed/>
    <w:rsid w:val="00EA0CAF"/>
    <w:rPr>
      <w:b/>
      <w:bCs/>
    </w:rPr>
  </w:style>
  <w:style w:type="character" w:customStyle="1" w:styleId="CommentSubjectChar">
    <w:name w:val="Comment Subject Char"/>
    <w:basedOn w:val="CommentTextChar"/>
    <w:link w:val="CommentSubject"/>
    <w:uiPriority w:val="99"/>
    <w:semiHidden/>
    <w:rsid w:val="00EA0CAF"/>
    <w:rPr>
      <w:b/>
      <w:bCs/>
      <w:sz w:val="20"/>
      <w:szCs w:val="20"/>
    </w:rPr>
  </w:style>
  <w:style w:type="paragraph" w:styleId="Revision">
    <w:name w:val="Revision"/>
    <w:hidden/>
    <w:uiPriority w:val="99"/>
    <w:semiHidden/>
    <w:rsid w:val="00EA0CA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mnexus.specialchem.com/polymer-properties/properties/dielectric-constant"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pranabdas.github.io/espresso/hands-on/epsi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Hickox-Young</cp:lastModifiedBy>
  <cp:revision>2</cp:revision>
  <dcterms:created xsi:type="dcterms:W3CDTF">2023-11-10T22:22:00Z</dcterms:created>
  <dcterms:modified xsi:type="dcterms:W3CDTF">2023-11-10T22:22:00Z</dcterms:modified>
</cp:coreProperties>
</file>